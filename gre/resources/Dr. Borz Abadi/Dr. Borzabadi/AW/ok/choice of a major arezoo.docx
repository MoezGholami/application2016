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6C4" w:rsidRDefault="006B09A0" w:rsidP="00525C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Confining the selection of</w:t>
      </w:r>
      <w:r w:rsidR="00044F15">
        <w:rPr>
          <w:rFonts w:ascii="Times New Roman" w:hAnsi="Times New Roman" w:cs="Times New Roman"/>
          <w:sz w:val="24"/>
          <w:szCs w:val="24"/>
        </w:rPr>
        <w:t xml:space="preserve"> a major to its advantage over the </w:t>
      </w:r>
      <w:r w:rsidR="009D04F5">
        <w:rPr>
          <w:rFonts w:ascii="Times New Roman" w:hAnsi="Times New Roman" w:cs="Times New Roman"/>
          <w:sz w:val="24"/>
          <w:szCs w:val="24"/>
        </w:rPr>
        <w:t>job</w:t>
      </w:r>
      <w:r w:rsidR="00044F15">
        <w:rPr>
          <w:rFonts w:ascii="Times New Roman" w:hAnsi="Times New Roman" w:cs="Times New Roman"/>
          <w:sz w:val="24"/>
          <w:szCs w:val="24"/>
        </w:rPr>
        <w:t xml:space="preserve"> market has always been a chal</w:t>
      </w:r>
      <w:r w:rsidR="002F76B1">
        <w:rPr>
          <w:rFonts w:ascii="Times New Roman" w:hAnsi="Times New Roman" w:cs="Times New Roman"/>
          <w:sz w:val="24"/>
          <w:szCs w:val="24"/>
        </w:rPr>
        <w:t xml:space="preserve">lenging issue in every college </w:t>
      </w:r>
      <w:r w:rsidR="00044F15">
        <w:rPr>
          <w:rFonts w:ascii="Times New Roman" w:hAnsi="Times New Roman" w:cs="Times New Roman"/>
          <w:sz w:val="24"/>
          <w:szCs w:val="24"/>
        </w:rPr>
        <w:t>student</w:t>
      </w:r>
      <w:r w:rsidR="002F76B1">
        <w:rPr>
          <w:rFonts w:ascii="Times New Roman" w:hAnsi="Times New Roman" w:cs="Times New Roman"/>
          <w:sz w:val="24"/>
          <w:szCs w:val="24"/>
        </w:rPr>
        <w:t>’s</w:t>
      </w:r>
      <w:r w:rsidR="00044F15">
        <w:rPr>
          <w:rFonts w:ascii="Times New Roman" w:hAnsi="Times New Roman" w:cs="Times New Roman"/>
          <w:sz w:val="24"/>
          <w:szCs w:val="24"/>
        </w:rPr>
        <w:t xml:space="preserve"> life. Most of us have experienced such a dilemma </w:t>
      </w:r>
      <w:r w:rsidR="002F76B1">
        <w:rPr>
          <w:rFonts w:ascii="Times New Roman" w:hAnsi="Times New Roman" w:cs="Times New Roman"/>
          <w:sz w:val="24"/>
          <w:szCs w:val="24"/>
        </w:rPr>
        <w:t xml:space="preserve">since </w:t>
      </w:r>
      <w:r w:rsidR="00316EC8">
        <w:rPr>
          <w:rFonts w:ascii="Times New Roman" w:hAnsi="Times New Roman" w:cs="Times New Roman"/>
          <w:sz w:val="24"/>
          <w:szCs w:val="24"/>
        </w:rPr>
        <w:t xml:space="preserve">our teenage days: </w:t>
      </w:r>
      <w:r w:rsidR="00044F15">
        <w:rPr>
          <w:rFonts w:ascii="Times New Roman" w:hAnsi="Times New Roman" w:cs="Times New Roman"/>
          <w:sz w:val="24"/>
          <w:szCs w:val="24"/>
        </w:rPr>
        <w:t>Should I choose a major that I</w:t>
      </w:r>
      <w:r w:rsidR="00AC64B3">
        <w:rPr>
          <w:rFonts w:ascii="Times New Roman" w:hAnsi="Times New Roman" w:cs="Times New Roman"/>
          <w:sz w:val="24"/>
          <w:szCs w:val="24"/>
        </w:rPr>
        <w:t xml:space="preserve">’m really interested </w:t>
      </w:r>
      <w:r w:rsidR="00044F15">
        <w:rPr>
          <w:rFonts w:ascii="Times New Roman" w:hAnsi="Times New Roman" w:cs="Times New Roman"/>
          <w:sz w:val="24"/>
          <w:szCs w:val="24"/>
        </w:rPr>
        <w:t xml:space="preserve">in or should I take into account the demand of the </w:t>
      </w:r>
      <w:r w:rsidR="009926F9">
        <w:rPr>
          <w:rFonts w:ascii="Times New Roman" w:hAnsi="Times New Roman" w:cs="Times New Roman"/>
          <w:sz w:val="24"/>
          <w:szCs w:val="24"/>
        </w:rPr>
        <w:t>job</w:t>
      </w:r>
      <w:r w:rsidR="00044F15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0"/>
      <w:r w:rsidR="00044F15">
        <w:rPr>
          <w:rFonts w:ascii="Times New Roman" w:hAnsi="Times New Roman" w:cs="Times New Roman"/>
          <w:sz w:val="24"/>
          <w:szCs w:val="24"/>
        </w:rPr>
        <w:t>market</w:t>
      </w:r>
      <w:commentRangeEnd w:id="0"/>
      <w:r w:rsidR="00525C92">
        <w:rPr>
          <w:rStyle w:val="CommentReference"/>
        </w:rPr>
        <w:commentReference w:id="0"/>
      </w:r>
      <w:r w:rsidR="00044F15">
        <w:rPr>
          <w:rFonts w:ascii="Times New Roman" w:hAnsi="Times New Roman" w:cs="Times New Roman"/>
          <w:sz w:val="24"/>
          <w:szCs w:val="24"/>
        </w:rPr>
        <w:t xml:space="preserve">? </w:t>
      </w:r>
      <w:r w:rsidR="00316EC8">
        <w:rPr>
          <w:rFonts w:ascii="Times New Roman" w:hAnsi="Times New Roman" w:cs="Times New Roman"/>
          <w:sz w:val="24"/>
          <w:szCs w:val="24"/>
        </w:rPr>
        <w:t>If I were to choose between these two choices, I would certainly select the latter for two major reasons</w:t>
      </w:r>
      <w:del w:id="1" w:author="Davood" w:date="2012-08-22T15:19:00Z">
        <w:r w:rsidR="00316EC8" w:rsidDel="00525C92">
          <w:rPr>
            <w:rFonts w:ascii="Times New Roman" w:hAnsi="Times New Roman" w:cs="Times New Roman"/>
            <w:sz w:val="24"/>
            <w:szCs w:val="24"/>
          </w:rPr>
          <w:delText>:</w:delText>
        </w:r>
      </w:del>
    </w:p>
    <w:p w:rsidR="00316EC8" w:rsidRDefault="00316EC8" w:rsidP="00525C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First of all,</w:t>
      </w:r>
      <w:r w:rsidR="00AC64B3">
        <w:rPr>
          <w:rFonts w:ascii="Times New Roman" w:hAnsi="Times New Roman" w:cs="Times New Roman"/>
          <w:sz w:val="24"/>
          <w:szCs w:val="24"/>
        </w:rPr>
        <w:t xml:space="preserve"> frankly speaking,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254E">
        <w:rPr>
          <w:rFonts w:ascii="Times New Roman" w:hAnsi="Times New Roman" w:cs="Times New Roman"/>
          <w:sz w:val="24"/>
          <w:szCs w:val="24"/>
        </w:rPr>
        <w:t xml:space="preserve">the major factor that makes us continue </w:t>
      </w:r>
      <w:r w:rsidR="00AC64B3">
        <w:rPr>
          <w:rFonts w:ascii="Times New Roman" w:hAnsi="Times New Roman" w:cs="Times New Roman"/>
          <w:sz w:val="24"/>
          <w:szCs w:val="24"/>
        </w:rPr>
        <w:t>our studies is financial matter</w:t>
      </w:r>
      <w:r w:rsidR="0050254E">
        <w:rPr>
          <w:rFonts w:ascii="Times New Roman" w:hAnsi="Times New Roman" w:cs="Times New Roman"/>
          <w:sz w:val="24"/>
          <w:szCs w:val="24"/>
        </w:rPr>
        <w:t>. No one will have the motivation to do so without knowing</w:t>
      </w:r>
      <w:r w:rsidR="00AC64B3">
        <w:rPr>
          <w:rFonts w:ascii="Times New Roman" w:hAnsi="Times New Roman" w:cs="Times New Roman"/>
          <w:sz w:val="24"/>
          <w:szCs w:val="24"/>
        </w:rPr>
        <w:t xml:space="preserve"> the fact</w:t>
      </w:r>
      <w:r w:rsidR="0050254E">
        <w:rPr>
          <w:rFonts w:ascii="Times New Roman" w:hAnsi="Times New Roman" w:cs="Times New Roman"/>
          <w:sz w:val="24"/>
          <w:szCs w:val="24"/>
        </w:rPr>
        <w:t xml:space="preserve"> that he will change </w:t>
      </w:r>
      <w:del w:id="2" w:author="Davood" w:date="2012-08-22T15:20:00Z">
        <w:r w:rsidR="0050254E" w:rsidDel="00525C92">
          <w:rPr>
            <w:rFonts w:ascii="Times New Roman" w:hAnsi="Times New Roman" w:cs="Times New Roman"/>
            <w:sz w:val="24"/>
            <w:szCs w:val="24"/>
          </w:rPr>
          <w:delText>his/her</w:delText>
        </w:r>
      </w:del>
      <w:ins w:id="3" w:author="Davood" w:date="2012-08-22T15:20:00Z">
        <w:r w:rsidR="00525C92">
          <w:rPr>
            <w:rFonts w:ascii="Times New Roman" w:hAnsi="Times New Roman" w:cs="Times New Roman"/>
            <w:sz w:val="24"/>
            <w:szCs w:val="24"/>
          </w:rPr>
          <w:t xml:space="preserve"> his</w:t>
        </w:r>
      </w:ins>
      <w:r w:rsidR="0050254E">
        <w:rPr>
          <w:rFonts w:ascii="Times New Roman" w:hAnsi="Times New Roman" w:cs="Times New Roman"/>
          <w:sz w:val="24"/>
          <w:szCs w:val="24"/>
        </w:rPr>
        <w:t xml:space="preserve"> condition financially in some way or another. Let me give you an example to make this issue crystal-clear. Consider a person who </w:t>
      </w:r>
      <w:r w:rsidR="00AC64B3">
        <w:rPr>
          <w:rFonts w:ascii="Times New Roman" w:hAnsi="Times New Roman" w:cs="Times New Roman"/>
          <w:sz w:val="24"/>
          <w:szCs w:val="24"/>
        </w:rPr>
        <w:t>opted for</w:t>
      </w:r>
      <w:r w:rsidR="0050254E">
        <w:rPr>
          <w:rFonts w:ascii="Times New Roman" w:hAnsi="Times New Roman" w:cs="Times New Roman"/>
          <w:sz w:val="24"/>
          <w:szCs w:val="24"/>
        </w:rPr>
        <w:t xml:space="preserve"> a major just because of the fact that </w:t>
      </w:r>
      <w:del w:id="4" w:author="Davood" w:date="2012-08-22T15:20:00Z">
        <w:r w:rsidR="0050254E" w:rsidDel="00525C92">
          <w:rPr>
            <w:rFonts w:ascii="Times New Roman" w:hAnsi="Times New Roman" w:cs="Times New Roman"/>
            <w:sz w:val="24"/>
            <w:szCs w:val="24"/>
          </w:rPr>
          <w:delText>he/she</w:delText>
        </w:r>
      </w:del>
      <w:ins w:id="5" w:author="Davood" w:date="2012-08-22T15:20:00Z">
        <w:r w:rsidR="00525C92">
          <w:rPr>
            <w:rFonts w:ascii="Times New Roman" w:hAnsi="Times New Roman" w:cs="Times New Roman"/>
            <w:sz w:val="24"/>
            <w:szCs w:val="24"/>
          </w:rPr>
          <w:t xml:space="preserve"> he</w:t>
        </w:r>
      </w:ins>
      <w:r w:rsidR="0050254E">
        <w:rPr>
          <w:rFonts w:ascii="Times New Roman" w:hAnsi="Times New Roman" w:cs="Times New Roman"/>
          <w:sz w:val="24"/>
          <w:szCs w:val="24"/>
        </w:rPr>
        <w:t xml:space="preserve"> likes it. </w:t>
      </w:r>
      <w:r w:rsidR="00AC64B3">
        <w:rPr>
          <w:rFonts w:ascii="Times New Roman" w:hAnsi="Times New Roman" w:cs="Times New Roman"/>
          <w:sz w:val="24"/>
          <w:szCs w:val="24"/>
        </w:rPr>
        <w:t xml:space="preserve">After being graduated, </w:t>
      </w:r>
      <w:del w:id="6" w:author="Davood" w:date="2012-08-22T15:20:00Z">
        <w:r w:rsidR="00AC64B3" w:rsidDel="00525C92">
          <w:rPr>
            <w:rFonts w:ascii="Times New Roman" w:hAnsi="Times New Roman" w:cs="Times New Roman"/>
            <w:sz w:val="24"/>
            <w:szCs w:val="24"/>
          </w:rPr>
          <w:delText>he/she</w:delText>
        </w:r>
      </w:del>
      <w:ins w:id="7" w:author="Davood" w:date="2012-08-22T15:20:00Z">
        <w:r w:rsidR="00525C92">
          <w:rPr>
            <w:rFonts w:ascii="Times New Roman" w:hAnsi="Times New Roman" w:cs="Times New Roman"/>
            <w:sz w:val="24"/>
            <w:szCs w:val="24"/>
          </w:rPr>
          <w:t xml:space="preserve"> he</w:t>
        </w:r>
      </w:ins>
      <w:r w:rsidR="00AC64B3">
        <w:rPr>
          <w:rFonts w:ascii="Times New Roman" w:hAnsi="Times New Roman" w:cs="Times New Roman"/>
          <w:sz w:val="24"/>
          <w:szCs w:val="24"/>
        </w:rPr>
        <w:t xml:space="preserve"> will try to search for a job related to that specific major, but what will happen if </w:t>
      </w:r>
      <w:del w:id="8" w:author="Davood" w:date="2012-08-22T15:20:00Z">
        <w:r w:rsidR="00AC64B3" w:rsidDel="00525C92">
          <w:rPr>
            <w:rFonts w:ascii="Times New Roman" w:hAnsi="Times New Roman" w:cs="Times New Roman"/>
            <w:sz w:val="24"/>
            <w:szCs w:val="24"/>
          </w:rPr>
          <w:delText>he/she</w:delText>
        </w:r>
      </w:del>
      <w:ins w:id="9" w:author="Davood" w:date="2012-08-22T15:20:00Z">
        <w:r w:rsidR="00525C92">
          <w:rPr>
            <w:rFonts w:ascii="Times New Roman" w:hAnsi="Times New Roman" w:cs="Times New Roman"/>
            <w:sz w:val="24"/>
            <w:szCs w:val="24"/>
          </w:rPr>
          <w:t xml:space="preserve"> he</w:t>
        </w:r>
      </w:ins>
      <w:r w:rsidR="00AC64B3">
        <w:rPr>
          <w:rFonts w:ascii="Times New Roman" w:hAnsi="Times New Roman" w:cs="Times New Roman"/>
          <w:sz w:val="24"/>
          <w:szCs w:val="24"/>
        </w:rPr>
        <w:t xml:space="preserve"> ends up finding no job at all? He/she will feel frustrated and </w:t>
      </w:r>
      <w:commentRangeStart w:id="10"/>
      <w:r w:rsidR="00AC64B3">
        <w:rPr>
          <w:rFonts w:ascii="Times New Roman" w:hAnsi="Times New Roman" w:cs="Times New Roman"/>
          <w:sz w:val="24"/>
          <w:szCs w:val="24"/>
        </w:rPr>
        <w:t>relented</w:t>
      </w:r>
      <w:commentRangeEnd w:id="10"/>
      <w:r w:rsidR="00525C92">
        <w:rPr>
          <w:rStyle w:val="CommentReference"/>
        </w:rPr>
        <w:commentReference w:id="10"/>
      </w:r>
      <w:r w:rsidR="00AC64B3">
        <w:rPr>
          <w:rFonts w:ascii="Times New Roman" w:hAnsi="Times New Roman" w:cs="Times New Roman"/>
          <w:sz w:val="24"/>
          <w:szCs w:val="24"/>
        </w:rPr>
        <w:t xml:space="preserve"> for making such a mistake </w:t>
      </w:r>
      <w:r w:rsidR="0063359F">
        <w:rPr>
          <w:rFonts w:ascii="Times New Roman" w:hAnsi="Times New Roman" w:cs="Times New Roman"/>
          <w:sz w:val="24"/>
          <w:szCs w:val="24"/>
        </w:rPr>
        <w:t>and even for ruining his/her own future.</w:t>
      </w:r>
    </w:p>
    <w:p w:rsidR="0063359F" w:rsidRDefault="0063359F" w:rsidP="00525C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Secondly, </w:t>
      </w:r>
      <w:r w:rsidR="00C27ADD">
        <w:rPr>
          <w:rFonts w:ascii="Times New Roman" w:hAnsi="Times New Roman" w:cs="Times New Roman"/>
          <w:sz w:val="24"/>
          <w:szCs w:val="24"/>
        </w:rPr>
        <w:t xml:space="preserve">reaching </w:t>
      </w:r>
      <w:r w:rsidR="00A27F9E">
        <w:rPr>
          <w:rFonts w:ascii="Times New Roman" w:hAnsi="Times New Roman" w:cs="Times New Roman"/>
          <w:sz w:val="24"/>
          <w:szCs w:val="24"/>
        </w:rPr>
        <w:t>social esteem is</w:t>
      </w:r>
      <w:r w:rsidR="00C27ADD">
        <w:rPr>
          <w:rFonts w:ascii="Times New Roman" w:hAnsi="Times New Roman" w:cs="Times New Roman"/>
          <w:sz w:val="24"/>
          <w:szCs w:val="24"/>
        </w:rPr>
        <w:t xml:space="preserve"> another</w:t>
      </w:r>
      <w:r w:rsidR="00A27F9E">
        <w:rPr>
          <w:rFonts w:ascii="Times New Roman" w:hAnsi="Times New Roman" w:cs="Times New Roman"/>
          <w:sz w:val="24"/>
          <w:szCs w:val="24"/>
        </w:rPr>
        <w:t xml:space="preserve"> element that </w:t>
      </w:r>
      <w:del w:id="11" w:author="Davood" w:date="2012-08-22T15:21:00Z">
        <w:r w:rsidR="00A27F9E" w:rsidDel="00525C92">
          <w:rPr>
            <w:rFonts w:ascii="Times New Roman" w:hAnsi="Times New Roman" w:cs="Times New Roman"/>
            <w:sz w:val="24"/>
            <w:szCs w:val="24"/>
          </w:rPr>
          <w:delText>instigate</w:delText>
        </w:r>
        <w:r w:rsidR="00C27ADD" w:rsidDel="00525C92">
          <w:rPr>
            <w:rFonts w:ascii="Times New Roman" w:hAnsi="Times New Roman" w:cs="Times New Roman"/>
            <w:sz w:val="24"/>
            <w:szCs w:val="24"/>
          </w:rPr>
          <w:delText>s</w:delText>
        </w:r>
        <w:r w:rsidR="00A27F9E" w:rsidDel="00525C92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12" w:author="Davood" w:date="2012-08-22T15:21:00Z">
        <w:r w:rsidR="00525C92">
          <w:rPr>
            <w:rFonts w:ascii="Times New Roman" w:hAnsi="Times New Roman" w:cs="Times New Roman"/>
            <w:sz w:val="24"/>
            <w:szCs w:val="24"/>
          </w:rPr>
          <w:t>causes</w:t>
        </w:r>
        <w:r w:rsidR="00525C9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A27F9E">
        <w:rPr>
          <w:rFonts w:ascii="Times New Roman" w:hAnsi="Times New Roman" w:cs="Times New Roman"/>
          <w:sz w:val="24"/>
          <w:szCs w:val="24"/>
        </w:rPr>
        <w:t xml:space="preserve">us to step forward and make </w:t>
      </w:r>
      <w:del w:id="13" w:author="Davood" w:date="2012-08-22T15:22:00Z">
        <w:r w:rsidR="00A27F9E" w:rsidDel="00525C92">
          <w:rPr>
            <w:rFonts w:ascii="Times New Roman" w:hAnsi="Times New Roman" w:cs="Times New Roman"/>
            <w:sz w:val="24"/>
            <w:szCs w:val="24"/>
          </w:rPr>
          <w:delText>every bit of try</w:delText>
        </w:r>
      </w:del>
      <w:ins w:id="14" w:author="Davood" w:date="2012-08-22T15:22:00Z">
        <w:r w:rsidR="00525C92">
          <w:rPr>
            <w:rFonts w:ascii="Times New Roman" w:hAnsi="Times New Roman" w:cs="Times New Roman"/>
            <w:sz w:val="24"/>
            <w:szCs w:val="24"/>
          </w:rPr>
          <w:t xml:space="preserve"> attempts</w:t>
        </w:r>
      </w:ins>
      <w:r w:rsidR="00A27F9E">
        <w:rPr>
          <w:rFonts w:ascii="Times New Roman" w:hAnsi="Times New Roman" w:cs="Times New Roman"/>
          <w:sz w:val="24"/>
          <w:szCs w:val="24"/>
        </w:rPr>
        <w:t xml:space="preserve"> </w:t>
      </w:r>
      <w:r w:rsidR="00C27ADD">
        <w:rPr>
          <w:rFonts w:ascii="Times New Roman" w:hAnsi="Times New Roman" w:cs="Times New Roman"/>
          <w:sz w:val="24"/>
          <w:szCs w:val="24"/>
        </w:rPr>
        <w:t xml:space="preserve">to enhance our knowledge at college and to select a major that brings such a status </w:t>
      </w:r>
      <w:r w:rsidR="006D6B19">
        <w:rPr>
          <w:rFonts w:ascii="Times New Roman" w:hAnsi="Times New Roman" w:cs="Times New Roman"/>
          <w:sz w:val="24"/>
          <w:szCs w:val="24"/>
        </w:rPr>
        <w:t xml:space="preserve">to us. </w:t>
      </w:r>
      <w:r w:rsidR="00C27ADD">
        <w:rPr>
          <w:rFonts w:ascii="Times New Roman" w:hAnsi="Times New Roman" w:cs="Times New Roman"/>
          <w:sz w:val="24"/>
          <w:szCs w:val="24"/>
        </w:rPr>
        <w:t xml:space="preserve">In fact, </w:t>
      </w:r>
      <w:r w:rsidR="006D6B19">
        <w:rPr>
          <w:rFonts w:ascii="Times New Roman" w:hAnsi="Times New Roman" w:cs="Times New Roman"/>
          <w:sz w:val="24"/>
          <w:szCs w:val="24"/>
        </w:rPr>
        <w:t xml:space="preserve">we all want to </w:t>
      </w:r>
      <w:r w:rsidR="00C27ADD">
        <w:rPr>
          <w:rFonts w:ascii="Times New Roman" w:hAnsi="Times New Roman" w:cs="Times New Roman"/>
          <w:sz w:val="24"/>
          <w:szCs w:val="24"/>
        </w:rPr>
        <w:t xml:space="preserve">be present at the society and to collaborate with different people in a job environment. </w:t>
      </w:r>
      <w:r w:rsidR="006D6B19">
        <w:rPr>
          <w:rFonts w:ascii="Times New Roman" w:hAnsi="Times New Roman" w:cs="Times New Roman"/>
          <w:sz w:val="24"/>
          <w:szCs w:val="24"/>
        </w:rPr>
        <w:t xml:space="preserve">This makes us feel that we are </w:t>
      </w:r>
      <w:del w:id="15" w:author="Davood" w:date="2012-08-22T15:22:00Z">
        <w:r w:rsidR="006D6B19" w:rsidDel="00525C92">
          <w:rPr>
            <w:rFonts w:ascii="Times New Roman" w:hAnsi="Times New Roman" w:cs="Times New Roman"/>
            <w:sz w:val="24"/>
            <w:szCs w:val="24"/>
          </w:rPr>
          <w:delText xml:space="preserve">lucrative </w:delText>
        </w:r>
      </w:del>
      <w:ins w:id="16" w:author="Davood" w:date="2012-08-22T15:22:00Z">
        <w:r w:rsidR="00525C92">
          <w:rPr>
            <w:rFonts w:ascii="Times New Roman" w:hAnsi="Times New Roman" w:cs="Times New Roman"/>
            <w:sz w:val="24"/>
            <w:szCs w:val="24"/>
          </w:rPr>
          <w:t>useful</w:t>
        </w:r>
        <w:r w:rsidR="00525C9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6D6B19">
        <w:rPr>
          <w:rFonts w:ascii="Times New Roman" w:hAnsi="Times New Roman" w:cs="Times New Roman"/>
          <w:sz w:val="24"/>
          <w:szCs w:val="24"/>
        </w:rPr>
        <w:t xml:space="preserve">in our society and we exist as human beings. </w:t>
      </w:r>
      <w:r w:rsidR="00C27ADD">
        <w:rPr>
          <w:rFonts w:ascii="Times New Roman" w:hAnsi="Times New Roman" w:cs="Times New Roman"/>
          <w:sz w:val="24"/>
          <w:szCs w:val="24"/>
        </w:rPr>
        <w:t xml:space="preserve">However, if we </w:t>
      </w:r>
      <w:r w:rsidR="006D6B19">
        <w:rPr>
          <w:rFonts w:ascii="Times New Roman" w:hAnsi="Times New Roman" w:cs="Times New Roman"/>
          <w:sz w:val="24"/>
          <w:szCs w:val="24"/>
        </w:rPr>
        <w:t>weren’t</w:t>
      </w:r>
      <w:r w:rsidR="00C27ADD">
        <w:rPr>
          <w:rFonts w:ascii="Times New Roman" w:hAnsi="Times New Roman" w:cs="Times New Roman"/>
          <w:sz w:val="24"/>
          <w:szCs w:val="24"/>
        </w:rPr>
        <w:t xml:space="preserve"> su</w:t>
      </w:r>
      <w:r w:rsidR="006D6B19">
        <w:rPr>
          <w:rFonts w:ascii="Times New Roman" w:hAnsi="Times New Roman" w:cs="Times New Roman"/>
          <w:sz w:val="24"/>
          <w:szCs w:val="24"/>
        </w:rPr>
        <w:t xml:space="preserve">re of our employment </w:t>
      </w:r>
      <w:r w:rsidR="009D04F5">
        <w:rPr>
          <w:rFonts w:ascii="Times New Roman" w:hAnsi="Times New Roman" w:cs="Times New Roman"/>
          <w:sz w:val="24"/>
          <w:szCs w:val="24"/>
        </w:rPr>
        <w:t xml:space="preserve">opportunities </w:t>
      </w:r>
      <w:r w:rsidR="006D6B19">
        <w:rPr>
          <w:rFonts w:ascii="Times New Roman" w:hAnsi="Times New Roman" w:cs="Times New Roman"/>
          <w:sz w:val="24"/>
          <w:szCs w:val="24"/>
        </w:rPr>
        <w:t xml:space="preserve">even after spending </w:t>
      </w:r>
      <w:r w:rsidR="00C27ADD">
        <w:rPr>
          <w:rFonts w:ascii="Times New Roman" w:hAnsi="Times New Roman" w:cs="Times New Roman"/>
          <w:sz w:val="24"/>
          <w:szCs w:val="24"/>
        </w:rPr>
        <w:t>years of trying to boost our knowledge and heightening our skills</w:t>
      </w:r>
      <w:r w:rsidR="006D6B19">
        <w:rPr>
          <w:rFonts w:ascii="Times New Roman" w:hAnsi="Times New Roman" w:cs="Times New Roman"/>
          <w:sz w:val="24"/>
          <w:szCs w:val="24"/>
        </w:rPr>
        <w:t xml:space="preserve"> </w:t>
      </w:r>
      <w:r w:rsidR="009D04F5">
        <w:rPr>
          <w:rFonts w:ascii="Times New Roman" w:hAnsi="Times New Roman" w:cs="Times New Roman"/>
          <w:sz w:val="24"/>
          <w:szCs w:val="24"/>
        </w:rPr>
        <w:t>in</w:t>
      </w:r>
      <w:r w:rsidR="006D6B19">
        <w:rPr>
          <w:rFonts w:ascii="Times New Roman" w:hAnsi="Times New Roman" w:cs="Times New Roman"/>
          <w:sz w:val="24"/>
          <w:szCs w:val="24"/>
        </w:rPr>
        <w:t xml:space="preserve"> college</w:t>
      </w:r>
      <w:r w:rsidR="00C27ADD">
        <w:rPr>
          <w:rFonts w:ascii="Times New Roman" w:hAnsi="Times New Roman" w:cs="Times New Roman"/>
          <w:sz w:val="24"/>
          <w:szCs w:val="24"/>
        </w:rPr>
        <w:t xml:space="preserve">, it </w:t>
      </w:r>
      <w:r w:rsidR="006D6B19">
        <w:rPr>
          <w:rFonts w:ascii="Times New Roman" w:hAnsi="Times New Roman" w:cs="Times New Roman"/>
          <w:sz w:val="24"/>
          <w:szCs w:val="24"/>
        </w:rPr>
        <w:t>would</w:t>
      </w:r>
      <w:r w:rsidR="00C27ADD">
        <w:rPr>
          <w:rFonts w:ascii="Times New Roman" w:hAnsi="Times New Roman" w:cs="Times New Roman"/>
          <w:sz w:val="24"/>
          <w:szCs w:val="24"/>
        </w:rPr>
        <w:t xml:space="preserve"> be a waste of </w:t>
      </w:r>
      <w:commentRangeStart w:id="17"/>
      <w:r w:rsidR="00C27ADD">
        <w:rPr>
          <w:rFonts w:ascii="Times New Roman" w:hAnsi="Times New Roman" w:cs="Times New Roman"/>
          <w:sz w:val="24"/>
          <w:szCs w:val="24"/>
        </w:rPr>
        <w:t>time</w:t>
      </w:r>
      <w:commentRangeEnd w:id="17"/>
      <w:r w:rsidR="00525C92">
        <w:rPr>
          <w:rStyle w:val="CommentReference"/>
        </w:rPr>
        <w:commentReference w:id="17"/>
      </w:r>
      <w:r w:rsidR="00C27ADD">
        <w:rPr>
          <w:rFonts w:ascii="Times New Roman" w:hAnsi="Times New Roman" w:cs="Times New Roman"/>
          <w:sz w:val="24"/>
          <w:szCs w:val="24"/>
        </w:rPr>
        <w:t>.</w:t>
      </w:r>
      <w:r w:rsidR="006D6B19">
        <w:rPr>
          <w:rFonts w:ascii="Times New Roman" w:hAnsi="Times New Roman" w:cs="Times New Roman"/>
          <w:sz w:val="24"/>
          <w:szCs w:val="24"/>
        </w:rPr>
        <w:t xml:space="preserve"> </w:t>
      </w:r>
      <w:r w:rsidR="00C27A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B19" w:rsidRPr="006B09A0" w:rsidRDefault="009D04F5" w:rsidP="002271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Choosing a major in college is the most important decision in every person’s life. We have a variety of majors to select among, but our choice should be logical. Although our interests are of high priority, </w:t>
      </w:r>
      <w:r w:rsidR="009926F9">
        <w:rPr>
          <w:rFonts w:ascii="Times New Roman" w:hAnsi="Times New Roman" w:cs="Times New Roman"/>
          <w:sz w:val="24"/>
          <w:szCs w:val="24"/>
        </w:rPr>
        <w:t xml:space="preserve">we have to take into account the existence of a job related to the field of study we choose. In fact, all of us want to be rich cause it brings us a more enjoyable and comfortable life. Likewise, we all want to have a social status, participate in the society, and be venerated for </w:t>
      </w:r>
      <w:r w:rsidR="0022714D">
        <w:rPr>
          <w:rFonts w:ascii="Times New Roman" w:hAnsi="Times New Roman" w:cs="Times New Roman"/>
          <w:sz w:val="24"/>
          <w:szCs w:val="24"/>
        </w:rPr>
        <w:t xml:space="preserve">the job that we do. These are all the things that we dream </w:t>
      </w:r>
      <w:r w:rsidR="00A237D3">
        <w:rPr>
          <w:rFonts w:ascii="Times New Roman" w:hAnsi="Times New Roman" w:cs="Times New Roman"/>
          <w:sz w:val="24"/>
          <w:szCs w:val="24"/>
        </w:rPr>
        <w:t xml:space="preserve">of as human beings in our lives and without finding a job in our field of study, none of these dreams will come </w:t>
      </w:r>
      <w:commentRangeStart w:id="18"/>
      <w:r w:rsidR="00A237D3">
        <w:rPr>
          <w:rFonts w:ascii="Times New Roman" w:hAnsi="Times New Roman" w:cs="Times New Roman"/>
          <w:sz w:val="24"/>
          <w:szCs w:val="24"/>
        </w:rPr>
        <w:t>true</w:t>
      </w:r>
      <w:commentRangeEnd w:id="18"/>
      <w:r w:rsidR="00525C92">
        <w:rPr>
          <w:rStyle w:val="CommentReference"/>
        </w:rPr>
        <w:commentReference w:id="18"/>
      </w:r>
      <w:r w:rsidR="00A237D3">
        <w:rPr>
          <w:rFonts w:ascii="Times New Roman" w:hAnsi="Times New Roman" w:cs="Times New Roman"/>
          <w:sz w:val="24"/>
          <w:szCs w:val="24"/>
        </w:rPr>
        <w:t>.</w:t>
      </w:r>
    </w:p>
    <w:sectPr w:rsidR="006D6B19" w:rsidRPr="006B09A0" w:rsidSect="0093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vood" w:date="2012-08-22T15:19:00Z" w:initials="D">
    <w:p w:rsidR="00525C92" w:rsidRDefault="00525C92">
      <w:pPr>
        <w:pStyle w:val="CommentText"/>
      </w:pPr>
      <w:r>
        <w:rPr>
          <w:rStyle w:val="CommentReference"/>
        </w:rPr>
        <w:annotationRef/>
      </w:r>
      <w:r>
        <w:t>You just need a restatement of the issue.</w:t>
      </w:r>
    </w:p>
  </w:comment>
  <w:comment w:id="10" w:author="Davood" w:date="2012-08-22T15:21:00Z" w:initials="D">
    <w:p w:rsidR="00525C92" w:rsidRDefault="00525C92">
      <w:pPr>
        <w:pStyle w:val="CommentText"/>
      </w:pPr>
      <w:r>
        <w:rPr>
          <w:rStyle w:val="CommentReference"/>
        </w:rPr>
        <w:annotationRef/>
      </w:r>
      <w:r>
        <w:t>Blame himself</w:t>
      </w:r>
    </w:p>
  </w:comment>
  <w:comment w:id="17" w:author="Davood" w:date="2012-08-22T15:23:00Z" w:initials="D">
    <w:p w:rsidR="00525C92" w:rsidRDefault="00525C92">
      <w:pPr>
        <w:pStyle w:val="CommentText"/>
      </w:pPr>
      <w:r>
        <w:rPr>
          <w:rStyle w:val="CommentReference"/>
        </w:rPr>
        <w:annotationRef/>
      </w:r>
      <w:r>
        <w:t>Why?</w:t>
      </w:r>
    </w:p>
  </w:comment>
  <w:comment w:id="18" w:author="Davood" w:date="2012-08-22T15:23:00Z" w:initials="D">
    <w:p w:rsidR="00525C92" w:rsidRDefault="00525C92">
      <w:pPr>
        <w:pStyle w:val="CommentText"/>
      </w:pPr>
      <w:r>
        <w:rPr>
          <w:rStyle w:val="CommentReference"/>
        </w:rPr>
        <w:annotationRef/>
      </w:r>
      <w:r>
        <w:t xml:space="preserve">Very long conclusion. </w:t>
      </w:r>
      <w:r>
        <w:t xml:space="preserve">Instead you should have included another body </w:t>
      </w:r>
      <w:r>
        <w:t>paragraph.</w:t>
      </w:r>
      <w:bookmarkStart w:id="19" w:name="_GoBack"/>
      <w:bookmarkEnd w:id="19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6B09A0"/>
    <w:rsid w:val="00044F15"/>
    <w:rsid w:val="001F2E5A"/>
    <w:rsid w:val="0022714D"/>
    <w:rsid w:val="002F76B1"/>
    <w:rsid w:val="00316EC8"/>
    <w:rsid w:val="0050254E"/>
    <w:rsid w:val="00525C92"/>
    <w:rsid w:val="00585B9C"/>
    <w:rsid w:val="0063359F"/>
    <w:rsid w:val="006B09A0"/>
    <w:rsid w:val="006D6B19"/>
    <w:rsid w:val="009356C4"/>
    <w:rsid w:val="00967328"/>
    <w:rsid w:val="009926F9"/>
    <w:rsid w:val="009D04F5"/>
    <w:rsid w:val="00A237D3"/>
    <w:rsid w:val="00A27F9E"/>
    <w:rsid w:val="00AB7100"/>
    <w:rsid w:val="00AC64B3"/>
    <w:rsid w:val="00C2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25C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5C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5C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5C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5C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C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A&amp;I</dc:creator>
  <cp:lastModifiedBy>Davood</cp:lastModifiedBy>
  <cp:revision>4</cp:revision>
  <dcterms:created xsi:type="dcterms:W3CDTF">2012-08-20T12:55:00Z</dcterms:created>
  <dcterms:modified xsi:type="dcterms:W3CDTF">2012-08-22T10:53:00Z</dcterms:modified>
</cp:coreProperties>
</file>